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12086" w14:textId="77777777" w:rsidR="00AF5668" w:rsidRPr="000A0B40" w:rsidRDefault="00F43DF3">
      <w:pPr>
        <w:rPr>
          <w:sz w:val="24"/>
          <w:szCs w:val="24"/>
        </w:rPr>
      </w:pPr>
      <w:r w:rsidRPr="000A0B40">
        <w:rPr>
          <w:sz w:val="24"/>
          <w:szCs w:val="24"/>
        </w:rPr>
        <w:t xml:space="preserve">Problem 2: For the optimization problem, </w:t>
      </w:r>
      <w:r w:rsidRPr="000A0B40">
        <w:rPr>
          <w:rFonts w:ascii="Cambria Math" w:hAnsi="Cambria Math" w:cs="Cambria Math"/>
          <w:sz w:val="24"/>
          <w:szCs w:val="24"/>
        </w:rPr>
        <w:t>𝑀𝑖𝑛𝑚𝑖𝑧𝑒</w:t>
      </w:r>
      <w:r w:rsidRPr="000A0B40">
        <w:rPr>
          <w:sz w:val="24"/>
          <w:szCs w:val="24"/>
        </w:rPr>
        <w:t xml:space="preserve"> </w:t>
      </w:r>
      <w:r w:rsidRPr="000A0B40">
        <w:rPr>
          <w:rFonts w:ascii="Cambria Math" w:hAnsi="Cambria Math" w:cs="Cambria Math"/>
          <w:sz w:val="24"/>
          <w:szCs w:val="24"/>
        </w:rPr>
        <w:t>𝑓</w:t>
      </w:r>
      <w:r w:rsidRPr="000A0B40">
        <w:rPr>
          <w:sz w:val="24"/>
          <w:szCs w:val="24"/>
        </w:rPr>
        <w:t xml:space="preserve">( </w:t>
      </w:r>
      <w:r w:rsidRPr="000A0B40">
        <w:rPr>
          <w:rFonts w:ascii="Cambria Math" w:hAnsi="Cambria Math" w:cs="Cambria Math"/>
          <w:sz w:val="24"/>
          <w:szCs w:val="24"/>
        </w:rPr>
        <w:t>𝑥</w:t>
      </w:r>
      <w:r w:rsidRPr="000A0B40">
        <w:rPr>
          <w:sz w:val="24"/>
          <w:szCs w:val="24"/>
        </w:rPr>
        <w:t>) = sin(0.1 + 2</w:t>
      </w:r>
      <w:r w:rsidRPr="000A0B40">
        <w:rPr>
          <w:rFonts w:ascii="Cambria Math" w:hAnsi="Cambria Math" w:cs="Cambria Math"/>
          <w:sz w:val="24"/>
          <w:szCs w:val="24"/>
        </w:rPr>
        <w:t>𝛼</w:t>
      </w:r>
      <w:r w:rsidRPr="000A0B40">
        <w:rPr>
          <w:sz w:val="24"/>
          <w:szCs w:val="24"/>
        </w:rPr>
        <w:t xml:space="preserve">)/(0.1 + </w:t>
      </w:r>
      <w:r w:rsidRPr="000A0B40">
        <w:rPr>
          <w:rFonts w:ascii="Cambria Math" w:hAnsi="Cambria Math" w:cs="Cambria Math"/>
          <w:sz w:val="24"/>
          <w:szCs w:val="24"/>
        </w:rPr>
        <w:t>𝛼</w:t>
      </w:r>
      <w:r w:rsidRPr="000A0B40">
        <w:rPr>
          <w:sz w:val="24"/>
          <w:szCs w:val="24"/>
        </w:rPr>
        <w:t xml:space="preserve">) </w:t>
      </w:r>
      <w:r w:rsidRPr="000A0B40">
        <w:rPr>
          <w:rFonts w:ascii="Cambria Math" w:hAnsi="Cambria Math" w:cs="Cambria Math"/>
          <w:sz w:val="24"/>
          <w:szCs w:val="24"/>
        </w:rPr>
        <w:t>𝑆𝑢𝑏</w:t>
      </w:r>
      <w:r w:rsidRPr="000A0B40">
        <w:rPr>
          <w:sz w:val="24"/>
          <w:szCs w:val="24"/>
        </w:rPr>
        <w:t xml:space="preserve"> </w:t>
      </w:r>
      <w:r w:rsidRPr="000A0B40">
        <w:rPr>
          <w:rFonts w:ascii="Cambria Math" w:hAnsi="Cambria Math" w:cs="Cambria Math"/>
          <w:sz w:val="24"/>
          <w:szCs w:val="24"/>
        </w:rPr>
        <w:t>𝑡𝑜</w:t>
      </w:r>
      <w:r w:rsidRPr="000A0B40">
        <w:rPr>
          <w:sz w:val="24"/>
          <w:szCs w:val="24"/>
        </w:rPr>
        <w:t xml:space="preserve"> 0 ≤ </w:t>
      </w:r>
      <w:r w:rsidRPr="000A0B40">
        <w:rPr>
          <w:rFonts w:ascii="Cambria Math" w:hAnsi="Cambria Math" w:cs="Cambria Math"/>
          <w:sz w:val="24"/>
          <w:szCs w:val="24"/>
        </w:rPr>
        <w:t>𝛼</w:t>
      </w:r>
      <w:r w:rsidRPr="000A0B40">
        <w:rPr>
          <w:sz w:val="24"/>
          <w:szCs w:val="24"/>
        </w:rPr>
        <w:t xml:space="preserve"> ≤ 10 Write Matlab program to bracket the minima and obtain lower and upper bounds. Optimize the objective function with quadratic and cubic polynomial approximation using three and four points.</w:t>
      </w:r>
    </w:p>
    <w:p w14:paraId="6179AA77" w14:textId="77777777" w:rsidR="00F43DF3" w:rsidRPr="000A0B40" w:rsidRDefault="00F43DF3">
      <w:pPr>
        <w:rPr>
          <w:sz w:val="24"/>
          <w:szCs w:val="24"/>
        </w:rPr>
      </w:pPr>
      <w:r w:rsidRPr="000A0B40">
        <w:rPr>
          <w:sz w:val="24"/>
          <w:szCs w:val="24"/>
        </w:rPr>
        <w:t>Three-Point Quadratic Approximation:</w:t>
      </w:r>
    </w:p>
    <w:p w14:paraId="138D85C1"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syms </w:t>
      </w:r>
      <w:r w:rsidRPr="000A0B40">
        <w:rPr>
          <w:rFonts w:ascii="Courier New" w:hAnsi="Courier New" w:cs="Courier New"/>
          <w:color w:val="A020F0"/>
          <w:sz w:val="24"/>
          <w:szCs w:val="24"/>
        </w:rPr>
        <w:t>x</w:t>
      </w:r>
      <w:r w:rsidRPr="000A0B40">
        <w:rPr>
          <w:rFonts w:ascii="Courier New" w:hAnsi="Courier New" w:cs="Courier New"/>
          <w:color w:val="000000"/>
          <w:sz w:val="24"/>
          <w:szCs w:val="24"/>
        </w:rPr>
        <w:t xml:space="preserve"> </w:t>
      </w:r>
      <w:r w:rsidRPr="000A0B40">
        <w:rPr>
          <w:rFonts w:ascii="Courier New" w:hAnsi="Courier New" w:cs="Courier New"/>
          <w:color w:val="A020F0"/>
          <w:sz w:val="24"/>
          <w:szCs w:val="24"/>
        </w:rPr>
        <w:t>y</w:t>
      </w:r>
    </w:p>
    <w:p w14:paraId="3750ED85"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f(x)=sin(0.1+2*x)/(0.1+x);</w:t>
      </w:r>
    </w:p>
    <w:p w14:paraId="36B4C7D5"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x1=0;</w:t>
      </w:r>
    </w:p>
    <w:p w14:paraId="5062F8EA"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x2=5;</w:t>
      </w:r>
    </w:p>
    <w:p w14:paraId="7FF40E3B"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x3=10;</w:t>
      </w:r>
    </w:p>
    <w:p w14:paraId="50D2FCD8"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a2=((f(x3)-f(x1))/(x3-x1)-(f(x2)-f(x1))/(x2-x1))/(x3-x2);</w:t>
      </w:r>
    </w:p>
    <w:p w14:paraId="493ADDC8"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a1=(f(x2)-f(x1))/(x2-x1)-a2*(x1+x2);</w:t>
      </w:r>
    </w:p>
    <w:p w14:paraId="725B3066"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a0=f(x1)-a1*x1-a2*x1^2;</w:t>
      </w:r>
    </w:p>
    <w:p w14:paraId="2F5CA4BA"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double(a0) </w:t>
      </w:r>
      <w:ins w:id="0" w:author="LibPub" w:date="2015-09-10T09:13:00Z">
        <w:r w:rsidR="0015239D">
          <w:rPr>
            <w:rFonts w:ascii="Courier New" w:hAnsi="Courier New" w:cs="Courier New"/>
            <w:color w:val="000000"/>
            <w:sz w:val="24"/>
            <w:szCs w:val="24"/>
          </w:rPr>
          <w:t>%</w:t>
        </w:r>
      </w:ins>
      <w:r w:rsidRPr="000A0B40">
        <w:rPr>
          <w:rFonts w:ascii="Courier New" w:hAnsi="Courier New" w:cs="Courier New"/>
          <w:color w:val="000000"/>
          <w:sz w:val="24"/>
          <w:szCs w:val="24"/>
        </w:rPr>
        <w:t xml:space="preserve"> </w:t>
      </w:r>
      <w:r w:rsidRPr="000A0B40">
        <w:rPr>
          <w:sz w:val="24"/>
          <w:szCs w:val="24"/>
        </w:rPr>
        <w:t>0.9983</w:t>
      </w:r>
    </w:p>
    <w:p w14:paraId="10284E29" w14:textId="77777777" w:rsidR="00AF131C" w:rsidRPr="000A0B40" w:rsidRDefault="00AF131C" w:rsidP="00AF131C">
      <w:pPr>
        <w:spacing w:line="240" w:lineRule="auto"/>
        <w:rPr>
          <w:sz w:val="24"/>
          <w:szCs w:val="24"/>
        </w:rPr>
      </w:pPr>
      <w:r w:rsidRPr="000A0B40">
        <w:rPr>
          <w:rFonts w:ascii="Courier New" w:hAnsi="Courier New" w:cs="Courier New"/>
          <w:color w:val="000000"/>
          <w:sz w:val="24"/>
          <w:szCs w:val="24"/>
        </w:rPr>
        <w:t xml:space="preserve">double(a1)  </w:t>
      </w:r>
      <w:ins w:id="1" w:author="LibPub" w:date="2015-09-10T09:13:00Z">
        <w:r w:rsidR="0015239D">
          <w:rPr>
            <w:rFonts w:ascii="Courier New" w:hAnsi="Courier New" w:cs="Courier New"/>
            <w:color w:val="000000"/>
            <w:sz w:val="24"/>
            <w:szCs w:val="24"/>
          </w:rPr>
          <w:t>%</w:t>
        </w:r>
      </w:ins>
      <w:r w:rsidRPr="000A0B40">
        <w:rPr>
          <w:sz w:val="24"/>
          <w:szCs w:val="24"/>
        </w:rPr>
        <w:t>-0.3579</w:t>
      </w:r>
    </w:p>
    <w:p w14:paraId="754B4585" w14:textId="77777777" w:rsidR="007A058F" w:rsidRDefault="00AF131C" w:rsidP="00AF131C">
      <w:pPr>
        <w:spacing w:line="240" w:lineRule="auto"/>
        <w:rPr>
          <w:sz w:val="24"/>
          <w:szCs w:val="24"/>
        </w:rPr>
      </w:pPr>
      <w:r w:rsidRPr="000A0B40">
        <w:rPr>
          <w:rFonts w:ascii="Courier New" w:hAnsi="Courier New" w:cs="Courier New"/>
          <w:color w:val="000000"/>
          <w:sz w:val="24"/>
          <w:szCs w:val="24"/>
        </w:rPr>
        <w:t>double(a2)</w:t>
      </w:r>
      <w:r w:rsidRPr="000A0B40">
        <w:rPr>
          <w:sz w:val="24"/>
          <w:szCs w:val="24"/>
        </w:rPr>
        <w:t xml:space="preserve">   </w:t>
      </w:r>
      <w:ins w:id="2" w:author="LibPub" w:date="2015-09-10T09:13:00Z">
        <w:r w:rsidR="0015239D">
          <w:rPr>
            <w:sz w:val="24"/>
            <w:szCs w:val="24"/>
          </w:rPr>
          <w:t>%</w:t>
        </w:r>
      </w:ins>
      <w:r w:rsidRPr="000A0B40">
        <w:rPr>
          <w:sz w:val="24"/>
          <w:szCs w:val="24"/>
        </w:rPr>
        <w:t xml:space="preserve"> 0.0267</w:t>
      </w:r>
      <w:r w:rsidR="00CD5883" w:rsidRPr="000A0B40">
        <w:rPr>
          <w:sz w:val="24"/>
          <w:szCs w:val="24"/>
        </w:rPr>
        <w:t xml:space="preserve"> </w:t>
      </w:r>
    </w:p>
    <w:p w14:paraId="63B6FC38" w14:textId="77777777" w:rsidR="007A058F" w:rsidRDefault="00CD5883" w:rsidP="00AF131C">
      <w:pPr>
        <w:spacing w:line="240" w:lineRule="auto"/>
        <w:rPr>
          <w:sz w:val="24"/>
          <w:szCs w:val="24"/>
        </w:rPr>
      </w:pPr>
      <w:r w:rsidRPr="000A0B40">
        <w:rPr>
          <w:sz w:val="24"/>
          <w:szCs w:val="24"/>
        </w:rPr>
        <w:t>minima</w:t>
      </w:r>
      <w:r w:rsidR="007A058F">
        <w:rPr>
          <w:sz w:val="24"/>
          <w:szCs w:val="24"/>
        </w:rPr>
        <w:t xml:space="preserve"> </w:t>
      </w:r>
      <w:r w:rsidRPr="000A0B40">
        <w:rPr>
          <w:sz w:val="24"/>
          <w:szCs w:val="24"/>
        </w:rPr>
        <w:t>x*=</w:t>
      </w:r>
      <w:r w:rsidR="007A058F">
        <w:rPr>
          <w:sz w:val="24"/>
          <w:szCs w:val="24"/>
        </w:rPr>
        <w:t>-a1/2*a2;</w:t>
      </w:r>
    </w:p>
    <w:p w14:paraId="7DF6E8C0" w14:textId="77777777" w:rsidR="00CD5883" w:rsidRPr="000A0B40" w:rsidRDefault="007A058F" w:rsidP="00AF131C">
      <w:pPr>
        <w:spacing w:line="240" w:lineRule="auto"/>
        <w:rPr>
          <w:sz w:val="24"/>
          <w:szCs w:val="24"/>
        </w:rPr>
      </w:pPr>
      <w:r>
        <w:rPr>
          <w:sz w:val="24"/>
          <w:szCs w:val="24"/>
        </w:rPr>
        <w:t>x*=</w:t>
      </w:r>
      <w:ins w:id="3" w:author="LibPub" w:date="2015-09-10T09:12:00Z">
        <w:r w:rsidR="0015239D" w:rsidRPr="0015239D">
          <w:t xml:space="preserve"> </w:t>
        </w:r>
        <w:r w:rsidR="0015239D" w:rsidRPr="0015239D">
          <w:rPr>
            <w:sz w:val="24"/>
            <w:szCs w:val="24"/>
          </w:rPr>
          <w:t>6.6905</w:t>
        </w:r>
      </w:ins>
      <w:del w:id="4" w:author="LibPub" w:date="2015-09-10T09:12:00Z">
        <w:r w:rsidR="00CD5883" w:rsidRPr="000A0B40" w:rsidDel="0015239D">
          <w:rPr>
            <w:sz w:val="24"/>
            <w:szCs w:val="24"/>
          </w:rPr>
          <w:delText>6.70224791</w:delText>
        </w:r>
      </w:del>
      <w:bookmarkStart w:id="5" w:name="_GoBack"/>
      <w:bookmarkEnd w:id="5"/>
    </w:p>
    <w:p w14:paraId="044C09FC" w14:textId="77777777" w:rsidR="00CD5883" w:rsidRPr="000A0B40" w:rsidRDefault="00CD5883" w:rsidP="00AF131C">
      <w:pPr>
        <w:spacing w:line="240" w:lineRule="auto"/>
        <w:rPr>
          <w:sz w:val="24"/>
          <w:szCs w:val="24"/>
        </w:rPr>
      </w:pPr>
      <w:r w:rsidRPr="000A0B40">
        <w:rPr>
          <w:sz w:val="24"/>
          <w:szCs w:val="24"/>
        </w:rPr>
        <w:t>f(x)</w:t>
      </w:r>
      <w:r w:rsidR="00DE026B" w:rsidRPr="000A0B40">
        <w:rPr>
          <w:sz w:val="24"/>
          <w:szCs w:val="24"/>
        </w:rPr>
        <w:t>min</w:t>
      </w:r>
      <w:r w:rsidRPr="000A0B40">
        <w:rPr>
          <w:sz w:val="24"/>
          <w:szCs w:val="24"/>
        </w:rPr>
        <w:t>=0.11</w:t>
      </w:r>
      <w:ins w:id="6" w:author="LibPub" w:date="2015-09-10T09:13:00Z">
        <w:r w:rsidR="0015239D">
          <w:rPr>
            <w:sz w:val="24"/>
            <w:szCs w:val="24"/>
          </w:rPr>
          <w:t>67</w:t>
        </w:r>
      </w:ins>
      <w:del w:id="7" w:author="LibPub" w:date="2015-09-10T09:13:00Z">
        <w:r w:rsidRPr="000A0B40" w:rsidDel="0015239D">
          <w:rPr>
            <w:sz w:val="24"/>
            <w:szCs w:val="24"/>
          </w:rPr>
          <w:delText>86</w:delText>
        </w:r>
      </w:del>
    </w:p>
    <w:p w14:paraId="7427C250" w14:textId="77777777" w:rsidR="00AF131C" w:rsidRPr="000A0B40" w:rsidRDefault="00AF131C" w:rsidP="00FA6CDB">
      <w:pPr>
        <w:rPr>
          <w:sz w:val="24"/>
          <w:szCs w:val="24"/>
        </w:rPr>
      </w:pPr>
    </w:p>
    <w:p w14:paraId="345678FD" w14:textId="77777777" w:rsidR="00FA6CDB" w:rsidRPr="000A0B40" w:rsidRDefault="00FA6CDB" w:rsidP="00FA6CDB">
      <w:pPr>
        <w:rPr>
          <w:sz w:val="24"/>
          <w:szCs w:val="24"/>
        </w:rPr>
      </w:pPr>
      <w:r w:rsidRPr="000A0B40">
        <w:rPr>
          <w:sz w:val="24"/>
          <w:szCs w:val="24"/>
        </w:rPr>
        <w:t>Three-Point Cubic Approximation</w:t>
      </w:r>
    </w:p>
    <w:p w14:paraId="746C5A8C"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syms </w:t>
      </w:r>
      <w:r w:rsidRPr="000A0B40">
        <w:rPr>
          <w:rFonts w:ascii="Courier New" w:hAnsi="Courier New" w:cs="Courier New"/>
          <w:color w:val="A020F0"/>
          <w:sz w:val="24"/>
          <w:szCs w:val="24"/>
        </w:rPr>
        <w:t>x</w:t>
      </w:r>
      <w:r w:rsidRPr="000A0B40">
        <w:rPr>
          <w:rFonts w:ascii="Courier New" w:hAnsi="Courier New" w:cs="Courier New"/>
          <w:color w:val="000000"/>
          <w:sz w:val="24"/>
          <w:szCs w:val="24"/>
        </w:rPr>
        <w:t xml:space="preserve"> </w:t>
      </w:r>
      <w:r w:rsidRPr="000A0B40">
        <w:rPr>
          <w:rFonts w:ascii="Courier New" w:hAnsi="Courier New" w:cs="Courier New"/>
          <w:color w:val="A020F0"/>
          <w:sz w:val="24"/>
          <w:szCs w:val="24"/>
        </w:rPr>
        <w:t>y</w:t>
      </w:r>
    </w:p>
    <w:p w14:paraId="7BDAA87D"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f(x)=sin(0.1+2*x)/(0.1+x);</w:t>
      </w:r>
    </w:p>
    <w:p w14:paraId="0E7EB887"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z(x)=diff(sin(0.1+2*x)/(0.1+x));</w:t>
      </w:r>
    </w:p>
    <w:p w14:paraId="2E79C2EC"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x1=0;</w:t>
      </w:r>
    </w:p>
    <w:p w14:paraId="1037B433"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x2=5;</w:t>
      </w:r>
    </w:p>
    <w:p w14:paraId="4408C18C"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x3=10;</w:t>
      </w:r>
    </w:p>
    <w:p w14:paraId="1EF5FA78"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a3=(f(x3)-f(x1))/((x3-x2)*(x3-x1)^2)-(f(x2)-f(x1))/((x3-x2)*(x2-x1)^2)+z(x1)/((x2-x1)*(x3-x1));</w:t>
      </w:r>
    </w:p>
    <w:p w14:paraId="5D968291"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a2=((f(x2)-f(x1))/(x2-x1)-z(x1))/(x2-x1)-a3*(2*x1+x2);</w:t>
      </w:r>
    </w:p>
    <w:p w14:paraId="721BDE9F"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a1=z(x1)-2*a2*x1-3*a3*x1^3;</w:t>
      </w:r>
    </w:p>
    <w:p w14:paraId="323873D2"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a0=f(x1)-a1*x1-a2*x1^2-a3*x1^3;</w:t>
      </w:r>
    </w:p>
    <w:p w14:paraId="3AC01515"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double(a0) </w:t>
      </w:r>
      <w:ins w:id="8" w:author="LibPub" w:date="2015-09-10T09:15:00Z">
        <w:r w:rsidR="0015239D">
          <w:rPr>
            <w:rFonts w:ascii="Courier New" w:hAnsi="Courier New" w:cs="Courier New"/>
            <w:color w:val="000000"/>
            <w:sz w:val="24"/>
            <w:szCs w:val="24"/>
          </w:rPr>
          <w:t>%</w:t>
        </w:r>
      </w:ins>
      <w:r w:rsidRPr="000A0B40">
        <w:rPr>
          <w:rFonts w:ascii="Courier New" w:hAnsi="Courier New" w:cs="Courier New"/>
          <w:color w:val="000000"/>
          <w:sz w:val="24"/>
          <w:szCs w:val="24"/>
        </w:rPr>
        <w:t>0.9983</w:t>
      </w:r>
    </w:p>
    <w:p w14:paraId="75F59FA4"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double(a1) </w:t>
      </w:r>
      <w:ins w:id="9" w:author="LibPub" w:date="2015-09-10T09:15:00Z">
        <w:r w:rsidR="0015239D">
          <w:rPr>
            <w:rFonts w:ascii="Courier New" w:hAnsi="Courier New" w:cs="Courier New"/>
            <w:color w:val="000000"/>
            <w:sz w:val="24"/>
            <w:szCs w:val="24"/>
          </w:rPr>
          <w:t>%</w:t>
        </w:r>
      </w:ins>
      <w:r w:rsidRPr="000A0B40">
        <w:rPr>
          <w:rFonts w:ascii="Courier New" w:hAnsi="Courier New" w:cs="Courier New"/>
          <w:color w:val="000000"/>
          <w:sz w:val="24"/>
          <w:szCs w:val="24"/>
        </w:rPr>
        <w:t>9.9167</w:t>
      </w:r>
    </w:p>
    <w:p w14:paraId="6AFA4EB0"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double(a2) </w:t>
      </w:r>
      <w:ins w:id="10" w:author="LibPub" w:date="2015-09-10T09:15:00Z">
        <w:r w:rsidR="0015239D">
          <w:rPr>
            <w:rFonts w:ascii="Courier New" w:hAnsi="Courier New" w:cs="Courier New"/>
            <w:color w:val="000000"/>
            <w:sz w:val="24"/>
            <w:szCs w:val="24"/>
          </w:rPr>
          <w:t>%</w:t>
        </w:r>
      </w:ins>
      <w:r w:rsidRPr="000A0B40">
        <w:rPr>
          <w:rFonts w:ascii="Courier New" w:hAnsi="Courier New" w:cs="Courier New"/>
          <w:color w:val="000000"/>
          <w:sz w:val="24"/>
          <w:szCs w:val="24"/>
        </w:rPr>
        <w:t>-3.0557</w:t>
      </w:r>
    </w:p>
    <w:p w14:paraId="1FA9965F" w14:textId="77777777" w:rsidR="00AF131C" w:rsidRPr="000A0B40" w:rsidRDefault="00AF131C" w:rsidP="00AF131C">
      <w:pPr>
        <w:autoSpaceDE w:val="0"/>
        <w:autoSpaceDN w:val="0"/>
        <w:adjustRightInd w:val="0"/>
        <w:spacing w:after="0" w:line="240" w:lineRule="auto"/>
        <w:rPr>
          <w:rFonts w:ascii="Courier New" w:hAnsi="Courier New" w:cs="Courier New"/>
          <w:color w:val="000000"/>
          <w:sz w:val="24"/>
          <w:szCs w:val="24"/>
        </w:rPr>
      </w:pPr>
      <w:r w:rsidRPr="000A0B40">
        <w:rPr>
          <w:rFonts w:ascii="Courier New" w:hAnsi="Courier New" w:cs="Courier New"/>
          <w:color w:val="000000"/>
          <w:sz w:val="24"/>
          <w:szCs w:val="24"/>
        </w:rPr>
        <w:t xml:space="preserve">double(a3) </w:t>
      </w:r>
      <w:ins w:id="11" w:author="LibPub" w:date="2015-09-10T09:15:00Z">
        <w:r w:rsidR="0015239D">
          <w:rPr>
            <w:rFonts w:ascii="Courier New" w:hAnsi="Courier New" w:cs="Courier New"/>
            <w:color w:val="000000"/>
            <w:sz w:val="24"/>
            <w:szCs w:val="24"/>
          </w:rPr>
          <w:t>%</w:t>
        </w:r>
      </w:ins>
      <w:r w:rsidRPr="000A0B40">
        <w:rPr>
          <w:rFonts w:ascii="Courier New" w:hAnsi="Courier New" w:cs="Courier New"/>
          <w:color w:val="000000"/>
          <w:sz w:val="24"/>
          <w:szCs w:val="24"/>
        </w:rPr>
        <w:t>0.2055</w:t>
      </w:r>
    </w:p>
    <w:p w14:paraId="47FA8BA9" w14:textId="77777777" w:rsidR="00CD5883" w:rsidRPr="000A0B40" w:rsidRDefault="00CD5883" w:rsidP="00AF131C">
      <w:pPr>
        <w:autoSpaceDE w:val="0"/>
        <w:autoSpaceDN w:val="0"/>
        <w:adjustRightInd w:val="0"/>
        <w:spacing w:after="0" w:line="240" w:lineRule="auto"/>
        <w:rPr>
          <w:rFonts w:ascii="Courier New" w:hAnsi="Courier New" w:cs="Courier New"/>
          <w:color w:val="000000"/>
          <w:sz w:val="24"/>
          <w:szCs w:val="24"/>
        </w:rPr>
      </w:pPr>
    </w:p>
    <w:p w14:paraId="71CCA15E" w14:textId="77777777" w:rsidR="00CD5883" w:rsidRPr="000A0B40" w:rsidRDefault="00CD5883" w:rsidP="00AF131C">
      <w:pPr>
        <w:autoSpaceDE w:val="0"/>
        <w:autoSpaceDN w:val="0"/>
        <w:adjustRightInd w:val="0"/>
        <w:spacing w:after="0" w:line="240" w:lineRule="auto"/>
        <w:rPr>
          <w:rFonts w:ascii="Courier New" w:hAnsi="Courier New" w:cs="Courier New"/>
          <w:color w:val="000000"/>
          <w:sz w:val="24"/>
          <w:szCs w:val="24"/>
        </w:rPr>
      </w:pPr>
      <w:r w:rsidRPr="000A0B40">
        <w:rPr>
          <w:rFonts w:ascii="Courier New" w:hAnsi="Courier New" w:cs="Courier New"/>
          <w:color w:val="000000"/>
          <w:sz w:val="24"/>
          <w:szCs w:val="24"/>
        </w:rPr>
        <w:t>x1*=(-2*a2+sqr</w:t>
      </w:r>
      <w:ins w:id="12" w:author="LibPub" w:date="2015-09-10T09:22:00Z">
        <w:r w:rsidR="00D92DB8">
          <w:rPr>
            <w:rFonts w:ascii="Courier New" w:hAnsi="Courier New" w:cs="Courier New"/>
            <w:color w:val="000000"/>
            <w:sz w:val="24"/>
            <w:szCs w:val="24"/>
          </w:rPr>
          <w:t>t</w:t>
        </w:r>
      </w:ins>
      <w:r w:rsidRPr="000A0B40">
        <w:rPr>
          <w:rFonts w:ascii="Courier New" w:hAnsi="Courier New" w:cs="Courier New"/>
          <w:color w:val="000000"/>
          <w:sz w:val="24"/>
          <w:szCs w:val="24"/>
        </w:rPr>
        <w:t>(a2^2-3*a1*a3))/</w:t>
      </w:r>
      <w:ins w:id="13" w:author="LibPub" w:date="2015-09-10T09:15:00Z">
        <w:r w:rsidR="0015239D">
          <w:rPr>
            <w:rFonts w:ascii="Courier New" w:hAnsi="Courier New" w:cs="Courier New"/>
            <w:color w:val="000000"/>
            <w:sz w:val="24"/>
            <w:szCs w:val="24"/>
          </w:rPr>
          <w:t>(</w:t>
        </w:r>
      </w:ins>
      <w:r w:rsidRPr="000A0B40">
        <w:rPr>
          <w:rFonts w:ascii="Courier New" w:hAnsi="Courier New" w:cs="Courier New"/>
          <w:color w:val="000000"/>
          <w:sz w:val="24"/>
          <w:szCs w:val="24"/>
        </w:rPr>
        <w:t>3*a3</w:t>
      </w:r>
      <w:ins w:id="14" w:author="LibPub" w:date="2015-09-10T09:15:00Z">
        <w:r w:rsidR="0015239D">
          <w:rPr>
            <w:rFonts w:ascii="Courier New" w:hAnsi="Courier New" w:cs="Courier New"/>
            <w:color w:val="000000"/>
            <w:sz w:val="24"/>
            <w:szCs w:val="24"/>
          </w:rPr>
          <w:t>)</w:t>
        </w:r>
      </w:ins>
      <w:r w:rsidRPr="000A0B40">
        <w:rPr>
          <w:rFonts w:ascii="Courier New" w:hAnsi="Courier New" w:cs="Courier New"/>
          <w:color w:val="000000"/>
          <w:sz w:val="24"/>
          <w:szCs w:val="24"/>
        </w:rPr>
        <w:t>;</w:t>
      </w:r>
    </w:p>
    <w:p w14:paraId="52577E38" w14:textId="77777777" w:rsidR="00CD5883" w:rsidRPr="000A0B40" w:rsidRDefault="00CD5883" w:rsidP="00CD5883">
      <w:pPr>
        <w:autoSpaceDE w:val="0"/>
        <w:autoSpaceDN w:val="0"/>
        <w:adjustRightInd w:val="0"/>
        <w:spacing w:after="0" w:line="240" w:lineRule="auto"/>
        <w:rPr>
          <w:rFonts w:ascii="Courier New" w:hAnsi="Courier New" w:cs="Courier New"/>
          <w:color w:val="000000"/>
          <w:sz w:val="24"/>
          <w:szCs w:val="24"/>
        </w:rPr>
      </w:pPr>
      <w:r w:rsidRPr="000A0B40">
        <w:rPr>
          <w:rFonts w:ascii="Courier New" w:hAnsi="Courier New" w:cs="Courier New"/>
          <w:color w:val="000000"/>
          <w:sz w:val="24"/>
          <w:szCs w:val="24"/>
        </w:rPr>
        <w:t>x2*=(-2*a2-sqr</w:t>
      </w:r>
      <w:ins w:id="15" w:author="LibPub" w:date="2015-09-10T09:22:00Z">
        <w:r w:rsidR="00D92DB8">
          <w:rPr>
            <w:rFonts w:ascii="Courier New" w:hAnsi="Courier New" w:cs="Courier New"/>
            <w:color w:val="000000"/>
            <w:sz w:val="24"/>
            <w:szCs w:val="24"/>
          </w:rPr>
          <w:t>t</w:t>
        </w:r>
      </w:ins>
      <w:r w:rsidRPr="000A0B40">
        <w:rPr>
          <w:rFonts w:ascii="Courier New" w:hAnsi="Courier New" w:cs="Courier New"/>
          <w:color w:val="000000"/>
          <w:sz w:val="24"/>
          <w:szCs w:val="24"/>
        </w:rPr>
        <w:t>(a2^2-3*a1*a3))/</w:t>
      </w:r>
      <w:ins w:id="16" w:author="LibPub" w:date="2015-09-10T09:15:00Z">
        <w:r w:rsidR="0015239D">
          <w:rPr>
            <w:rFonts w:ascii="Courier New" w:hAnsi="Courier New" w:cs="Courier New"/>
            <w:color w:val="000000"/>
            <w:sz w:val="24"/>
            <w:szCs w:val="24"/>
          </w:rPr>
          <w:t>(</w:t>
        </w:r>
      </w:ins>
      <w:r w:rsidRPr="000A0B40">
        <w:rPr>
          <w:rFonts w:ascii="Courier New" w:hAnsi="Courier New" w:cs="Courier New"/>
          <w:color w:val="000000"/>
          <w:sz w:val="24"/>
          <w:szCs w:val="24"/>
        </w:rPr>
        <w:t>3*a3</w:t>
      </w:r>
      <w:ins w:id="17" w:author="LibPub" w:date="2015-09-10T09:15:00Z">
        <w:r w:rsidR="0015239D">
          <w:rPr>
            <w:rFonts w:ascii="Courier New" w:hAnsi="Courier New" w:cs="Courier New"/>
            <w:color w:val="000000"/>
            <w:sz w:val="24"/>
            <w:szCs w:val="24"/>
          </w:rPr>
          <w:t>)</w:t>
        </w:r>
      </w:ins>
      <w:r w:rsidRPr="000A0B40">
        <w:rPr>
          <w:rFonts w:ascii="Courier New" w:hAnsi="Courier New" w:cs="Courier New"/>
          <w:color w:val="000000"/>
          <w:sz w:val="24"/>
          <w:szCs w:val="24"/>
        </w:rPr>
        <w:t>;</w:t>
      </w:r>
    </w:p>
    <w:p w14:paraId="019219EB" w14:textId="77777777" w:rsidR="0093258F" w:rsidRPr="000A0B40" w:rsidRDefault="0093258F" w:rsidP="00CD5883">
      <w:pPr>
        <w:autoSpaceDE w:val="0"/>
        <w:autoSpaceDN w:val="0"/>
        <w:adjustRightInd w:val="0"/>
        <w:spacing w:after="0" w:line="240" w:lineRule="auto"/>
        <w:rPr>
          <w:rFonts w:ascii="Courier New" w:hAnsi="Courier New" w:cs="Courier New"/>
          <w:color w:val="000000"/>
          <w:sz w:val="24"/>
          <w:szCs w:val="24"/>
        </w:rPr>
      </w:pPr>
      <w:r w:rsidRPr="000A0B40">
        <w:rPr>
          <w:rFonts w:ascii="Courier New" w:hAnsi="Courier New" w:cs="Courier New"/>
          <w:color w:val="000000"/>
          <w:sz w:val="24"/>
          <w:szCs w:val="24"/>
        </w:rPr>
        <w:t>b&gt;0,so x1*minima x2*m</w:t>
      </w:r>
      <w:ins w:id="18" w:author="LibPub" w:date="2015-09-10T09:16:00Z">
        <w:r w:rsidR="0015239D">
          <w:rPr>
            <w:rFonts w:ascii="Courier New" w:hAnsi="Courier New" w:cs="Courier New"/>
            <w:color w:val="000000"/>
            <w:sz w:val="24"/>
            <w:szCs w:val="24"/>
          </w:rPr>
          <w:t>axima</w:t>
        </w:r>
      </w:ins>
      <w:del w:id="19" w:author="LibPub" w:date="2015-09-10T09:16:00Z">
        <w:r w:rsidRPr="000A0B40" w:rsidDel="0015239D">
          <w:rPr>
            <w:rFonts w:ascii="Courier New" w:hAnsi="Courier New" w:cs="Courier New"/>
            <w:color w:val="000000"/>
            <w:sz w:val="24"/>
            <w:szCs w:val="24"/>
          </w:rPr>
          <w:delText>inima</w:delText>
        </w:r>
      </w:del>
    </w:p>
    <w:p w14:paraId="5CF8EB3D" w14:textId="77777777" w:rsidR="0093258F" w:rsidRPr="000A0B40" w:rsidRDefault="0093258F" w:rsidP="00CD5883">
      <w:pPr>
        <w:autoSpaceDE w:val="0"/>
        <w:autoSpaceDN w:val="0"/>
        <w:adjustRightInd w:val="0"/>
        <w:spacing w:after="0" w:line="240" w:lineRule="auto"/>
        <w:rPr>
          <w:rFonts w:ascii="Courier New" w:hAnsi="Courier New" w:cs="Courier New"/>
          <w:color w:val="000000"/>
          <w:sz w:val="24"/>
          <w:szCs w:val="24"/>
        </w:rPr>
      </w:pPr>
      <w:r w:rsidRPr="000A0B40">
        <w:rPr>
          <w:rFonts w:ascii="Courier New" w:hAnsi="Courier New" w:cs="Courier New"/>
          <w:color w:val="000000"/>
          <w:sz w:val="24"/>
          <w:szCs w:val="24"/>
        </w:rPr>
        <w:lastRenderedPageBreak/>
        <w:t>x1*=12.825</w:t>
      </w:r>
      <w:ins w:id="20" w:author="LibPub" w:date="2015-09-10T09:16:00Z">
        <w:r w:rsidR="0015239D">
          <w:rPr>
            <w:rFonts w:ascii="Courier New" w:hAnsi="Courier New" w:cs="Courier New"/>
            <w:color w:val="000000"/>
            <w:sz w:val="24"/>
            <w:szCs w:val="24"/>
          </w:rPr>
          <w:t>6</w:t>
        </w:r>
      </w:ins>
      <w:ins w:id="21" w:author="LibPub" w:date="2015-09-10T09:19:00Z">
        <w:r w:rsidR="0015239D">
          <w:rPr>
            <w:rFonts w:ascii="Courier New" w:hAnsi="Courier New" w:cs="Courier New"/>
            <w:color w:val="000000"/>
            <w:sz w:val="24"/>
            <w:szCs w:val="24"/>
          </w:rPr>
          <w:t xml:space="preserve"> (out)</w:t>
        </w:r>
      </w:ins>
      <w:del w:id="22" w:author="LibPub" w:date="2015-09-10T09:16:00Z">
        <w:r w:rsidRPr="000A0B40" w:rsidDel="0015239D">
          <w:rPr>
            <w:rFonts w:ascii="Courier New" w:hAnsi="Courier New" w:cs="Courier New"/>
            <w:color w:val="000000"/>
            <w:sz w:val="24"/>
            <w:szCs w:val="24"/>
          </w:rPr>
          <w:delText>3</w:delText>
        </w:r>
      </w:del>
    </w:p>
    <w:p w14:paraId="54657D12" w14:textId="77777777" w:rsidR="0093258F" w:rsidRPr="000A0B40" w:rsidRDefault="0093258F" w:rsidP="00CD5883">
      <w:pPr>
        <w:autoSpaceDE w:val="0"/>
        <w:autoSpaceDN w:val="0"/>
        <w:adjustRightInd w:val="0"/>
        <w:spacing w:after="0" w:line="240" w:lineRule="auto"/>
        <w:rPr>
          <w:rFonts w:ascii="Courier New" w:hAnsi="Courier New" w:cs="Courier New"/>
          <w:color w:val="000000"/>
          <w:sz w:val="24"/>
          <w:szCs w:val="24"/>
        </w:rPr>
      </w:pPr>
      <w:r w:rsidRPr="000A0B40">
        <w:rPr>
          <w:rFonts w:ascii="Courier New" w:hAnsi="Courier New" w:cs="Courier New"/>
          <w:color w:val="000000"/>
          <w:sz w:val="24"/>
          <w:szCs w:val="24"/>
        </w:rPr>
        <w:t>x2*=7</w:t>
      </w:r>
      <w:ins w:id="23" w:author="LibPub" w:date="2015-09-10T09:16:00Z">
        <w:r w:rsidR="0015239D">
          <w:rPr>
            <w:rFonts w:ascii="Courier New" w:hAnsi="Courier New" w:cs="Courier New"/>
            <w:color w:val="000000"/>
            <w:sz w:val="24"/>
            <w:szCs w:val="24"/>
          </w:rPr>
          <w:t>.0008</w:t>
        </w:r>
      </w:ins>
    </w:p>
    <w:p w14:paraId="547BEEC9" w14:textId="77777777" w:rsidR="0093258F" w:rsidRDefault="0093258F" w:rsidP="00CD5883">
      <w:pPr>
        <w:autoSpaceDE w:val="0"/>
        <w:autoSpaceDN w:val="0"/>
        <w:adjustRightInd w:val="0"/>
        <w:spacing w:after="0" w:line="240" w:lineRule="auto"/>
        <w:rPr>
          <w:ins w:id="24" w:author="LibPub" w:date="2015-09-10T09:18:00Z"/>
          <w:rFonts w:ascii="Courier New" w:hAnsi="Courier New" w:cs="Courier New"/>
          <w:color w:val="000000"/>
          <w:sz w:val="24"/>
          <w:szCs w:val="24"/>
        </w:rPr>
      </w:pPr>
      <w:r w:rsidRPr="000A0B40">
        <w:rPr>
          <w:rFonts w:ascii="Courier New" w:hAnsi="Courier New" w:cs="Courier New"/>
          <w:color w:val="000000"/>
          <w:sz w:val="24"/>
          <w:szCs w:val="24"/>
        </w:rPr>
        <w:t>f(x)min=0.044</w:t>
      </w:r>
      <w:del w:id="25" w:author="LibPub" w:date="2015-09-10T09:19:00Z">
        <w:r w:rsidRPr="000A0B40" w:rsidDel="0015239D">
          <w:rPr>
            <w:rFonts w:ascii="Courier New" w:hAnsi="Courier New" w:cs="Courier New"/>
            <w:color w:val="000000"/>
            <w:sz w:val="24"/>
            <w:szCs w:val="24"/>
          </w:rPr>
          <w:delText>8</w:delText>
        </w:r>
      </w:del>
      <w:ins w:id="26" w:author="LibPub" w:date="2015-09-10T09:19:00Z">
        <w:r w:rsidR="0015239D">
          <w:rPr>
            <w:rFonts w:ascii="Courier New" w:hAnsi="Courier New" w:cs="Courier New"/>
            <w:color w:val="000000"/>
            <w:sz w:val="24"/>
            <w:szCs w:val="24"/>
          </w:rPr>
          <w:t>9</w:t>
        </w:r>
      </w:ins>
    </w:p>
    <w:p w14:paraId="3184674B" w14:textId="77777777" w:rsidR="0015239D" w:rsidRPr="000A0B40" w:rsidRDefault="0015239D" w:rsidP="00CD5883">
      <w:pPr>
        <w:autoSpaceDE w:val="0"/>
        <w:autoSpaceDN w:val="0"/>
        <w:adjustRightInd w:val="0"/>
        <w:spacing w:after="0" w:line="240" w:lineRule="auto"/>
        <w:rPr>
          <w:rFonts w:ascii="Courier New" w:hAnsi="Courier New" w:cs="Courier New"/>
          <w:color w:val="000000"/>
          <w:sz w:val="24"/>
          <w:szCs w:val="24"/>
        </w:rPr>
      </w:pPr>
      <w:ins w:id="27" w:author="LibPub" w:date="2015-09-10T09:18:00Z">
        <w:r>
          <w:rPr>
            <w:rFonts w:ascii="Courier New" w:hAnsi="Courier New" w:cs="Courier New"/>
            <w:color w:val="000000"/>
            <w:sz w:val="24"/>
            <w:szCs w:val="24"/>
          </w:rPr>
          <w:t>f(x)max=</w:t>
        </w:r>
      </w:ins>
      <w:ins w:id="28" w:author="LibPub" w:date="2015-09-10T09:19:00Z">
        <w:r>
          <w:rPr>
            <w:rFonts w:ascii="Courier New" w:hAnsi="Courier New" w:cs="Courier New"/>
            <w:color w:val="000000"/>
            <w:sz w:val="24"/>
            <w:szCs w:val="24"/>
          </w:rPr>
          <w:t>0.1447</w:t>
        </w:r>
      </w:ins>
    </w:p>
    <w:p w14:paraId="3F7B6CA8" w14:textId="77777777" w:rsidR="00CD5883" w:rsidRPr="000A0B40" w:rsidRDefault="00CD5883" w:rsidP="00AF131C">
      <w:pPr>
        <w:autoSpaceDE w:val="0"/>
        <w:autoSpaceDN w:val="0"/>
        <w:adjustRightInd w:val="0"/>
        <w:spacing w:after="0" w:line="240" w:lineRule="auto"/>
        <w:rPr>
          <w:rFonts w:ascii="Courier New" w:hAnsi="Courier New" w:cs="Courier New"/>
          <w:color w:val="000000"/>
          <w:sz w:val="24"/>
          <w:szCs w:val="24"/>
        </w:rPr>
      </w:pPr>
    </w:p>
    <w:p w14:paraId="7D043CA6" w14:textId="77777777" w:rsidR="00AF131C" w:rsidRPr="000A0B40" w:rsidRDefault="00AF131C" w:rsidP="00AF131C">
      <w:pPr>
        <w:autoSpaceDE w:val="0"/>
        <w:autoSpaceDN w:val="0"/>
        <w:adjustRightInd w:val="0"/>
        <w:spacing w:after="0" w:line="240" w:lineRule="auto"/>
        <w:rPr>
          <w:rFonts w:ascii="Courier New" w:hAnsi="Courier New" w:cs="Courier New"/>
          <w:color w:val="000000"/>
          <w:sz w:val="24"/>
          <w:szCs w:val="24"/>
        </w:rPr>
      </w:pPr>
    </w:p>
    <w:p w14:paraId="2697A16B" w14:textId="77777777" w:rsidR="00AF131C" w:rsidRPr="000A0B40" w:rsidRDefault="00AF131C" w:rsidP="00AF131C">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Four-Point Cubic Approximation</w:t>
      </w:r>
    </w:p>
    <w:p w14:paraId="22185C1E"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syms </w:t>
      </w:r>
      <w:r w:rsidRPr="000A0B40">
        <w:rPr>
          <w:rFonts w:ascii="Courier New" w:hAnsi="Courier New" w:cs="Courier New"/>
          <w:color w:val="A020F0"/>
          <w:sz w:val="24"/>
          <w:szCs w:val="24"/>
        </w:rPr>
        <w:t>x</w:t>
      </w:r>
      <w:r w:rsidRPr="000A0B40">
        <w:rPr>
          <w:rFonts w:ascii="Courier New" w:hAnsi="Courier New" w:cs="Courier New"/>
          <w:color w:val="000000"/>
          <w:sz w:val="24"/>
          <w:szCs w:val="24"/>
        </w:rPr>
        <w:t xml:space="preserve"> </w:t>
      </w:r>
      <w:r w:rsidRPr="000A0B40">
        <w:rPr>
          <w:rFonts w:ascii="Courier New" w:hAnsi="Courier New" w:cs="Courier New"/>
          <w:color w:val="A020F0"/>
          <w:sz w:val="24"/>
          <w:szCs w:val="24"/>
        </w:rPr>
        <w:t>y</w:t>
      </w:r>
      <w:r w:rsidRPr="000A0B40">
        <w:rPr>
          <w:rFonts w:ascii="Courier New" w:hAnsi="Courier New" w:cs="Courier New"/>
          <w:color w:val="000000"/>
          <w:sz w:val="24"/>
          <w:szCs w:val="24"/>
        </w:rPr>
        <w:t xml:space="preserve"> </w:t>
      </w:r>
    </w:p>
    <w:p w14:paraId="1B92A100"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f(x)=sin(0.1+2*x)/(0.1+x);</w:t>
      </w:r>
    </w:p>
    <w:p w14:paraId="63373605"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z(x)=diff(sin(0.1+2*x)/(0.1+x));</w:t>
      </w:r>
    </w:p>
    <w:p w14:paraId="5820406C"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x1=0;</w:t>
      </w:r>
    </w:p>
    <w:p w14:paraId="68544A92"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x2=3;</w:t>
      </w:r>
    </w:p>
    <w:p w14:paraId="04BDACFE"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x3=6;</w:t>
      </w:r>
    </w:p>
    <w:p w14:paraId="7BA2399A"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x4=10;</w:t>
      </w:r>
    </w:p>
    <w:p w14:paraId="1988C507"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q1=x3^3*(x2-x1)-x2^3*(x3-x1)+x1^3*(x3-x2);</w:t>
      </w:r>
    </w:p>
    <w:p w14:paraId="2EFB6F97"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q2=x4^3*(x2-x1)-x2^3*(x4-x1)+x1^3*(x4-x2);</w:t>
      </w:r>
    </w:p>
    <w:p w14:paraId="7EF4C9B8"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q3=(x3-x2)*(x2-x1)*(x3-x1);</w:t>
      </w:r>
    </w:p>
    <w:p w14:paraId="0FEB9E32"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q4=(x4-x2)*(x2-x1)*(x4-x1);</w:t>
      </w:r>
    </w:p>
    <w:p w14:paraId="5D208B80"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q5=f(x3)*(x2-x1)-f(x2)*(x3-x1)+f(x1)*(x3-x2);</w:t>
      </w:r>
    </w:p>
    <w:p w14:paraId="44949533"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q6=f(x4)*(x2-x1)-f(x2)*(x4-x1)+f(x1)*(x4-x2);</w:t>
      </w:r>
    </w:p>
    <w:p w14:paraId="132CAE5B"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a3=(q3*q6-q4*q5)/(q2*q3-q1*q4);</w:t>
      </w:r>
    </w:p>
    <w:p w14:paraId="342990F5"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a2=(q5-a3*q1)/q3;</w:t>
      </w:r>
    </w:p>
    <w:p w14:paraId="39AACDD0"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a1=(f(x2)-f(x1))/(x2-x1)-a3*(x2^3-x1^3)/(x2-x1)-a2*(x1+x2);</w:t>
      </w:r>
    </w:p>
    <w:p w14:paraId="68A670FD"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a0=f(x1)-a1*x1-a2*x1^2-a3*x1^3;</w:t>
      </w:r>
    </w:p>
    <w:p w14:paraId="54497E3D"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double(a0)   </w:t>
      </w:r>
      <w:ins w:id="29" w:author="LibPub" w:date="2015-09-10T09:19:00Z">
        <w:r w:rsidR="0015239D">
          <w:rPr>
            <w:rFonts w:ascii="Courier New" w:hAnsi="Courier New" w:cs="Courier New"/>
            <w:color w:val="000000"/>
            <w:sz w:val="24"/>
            <w:szCs w:val="24"/>
          </w:rPr>
          <w:t>%</w:t>
        </w:r>
      </w:ins>
      <w:r w:rsidRPr="000A0B40">
        <w:rPr>
          <w:sz w:val="24"/>
          <w:szCs w:val="24"/>
        </w:rPr>
        <w:t>0.9983</w:t>
      </w:r>
    </w:p>
    <w:p w14:paraId="227CCC51"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double(a1)   </w:t>
      </w:r>
      <w:ins w:id="30" w:author="LibPub" w:date="2015-09-10T09:19:00Z">
        <w:r w:rsidR="0015239D">
          <w:rPr>
            <w:rFonts w:ascii="Courier New" w:hAnsi="Courier New" w:cs="Courier New"/>
            <w:color w:val="000000"/>
            <w:sz w:val="24"/>
            <w:szCs w:val="24"/>
          </w:rPr>
          <w:t>%</w:t>
        </w:r>
      </w:ins>
      <w:r w:rsidRPr="000A0B40">
        <w:rPr>
          <w:rFonts w:ascii="Courier New" w:hAnsi="Courier New" w:cs="Courier New"/>
          <w:color w:val="000000"/>
          <w:sz w:val="24"/>
          <w:szCs w:val="24"/>
        </w:rPr>
        <w:t>-0.6182</w:t>
      </w:r>
    </w:p>
    <w:p w14:paraId="28B71752" w14:textId="77777777" w:rsidR="00CD5883" w:rsidRPr="000A0B40" w:rsidRDefault="00CD5883" w:rsidP="00CD5883">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double(a2)  </w:t>
      </w:r>
      <w:ins w:id="31" w:author="LibPub" w:date="2015-09-10T09:20:00Z">
        <w:r w:rsidR="0015239D">
          <w:rPr>
            <w:rFonts w:ascii="Courier New" w:hAnsi="Courier New" w:cs="Courier New"/>
            <w:color w:val="000000"/>
            <w:sz w:val="24"/>
            <w:szCs w:val="24"/>
          </w:rPr>
          <w:t>%</w:t>
        </w:r>
      </w:ins>
      <w:r w:rsidRPr="000A0B40">
        <w:rPr>
          <w:rFonts w:ascii="Courier New" w:hAnsi="Courier New" w:cs="Courier New"/>
          <w:color w:val="000000"/>
          <w:sz w:val="24"/>
          <w:szCs w:val="24"/>
        </w:rPr>
        <w:t>0.1040</w:t>
      </w:r>
    </w:p>
    <w:p w14:paraId="13065ABE" w14:textId="77777777" w:rsidR="00CD5883" w:rsidRPr="000A0B40" w:rsidRDefault="00CD5883" w:rsidP="00CD5883">
      <w:pPr>
        <w:autoSpaceDE w:val="0"/>
        <w:autoSpaceDN w:val="0"/>
        <w:adjustRightInd w:val="0"/>
        <w:spacing w:after="0" w:line="240" w:lineRule="auto"/>
        <w:rPr>
          <w:rFonts w:ascii="Courier New" w:hAnsi="Courier New" w:cs="Courier New"/>
          <w:color w:val="000000"/>
          <w:sz w:val="24"/>
          <w:szCs w:val="24"/>
        </w:rPr>
      </w:pPr>
      <w:r w:rsidRPr="000A0B40">
        <w:rPr>
          <w:rFonts w:ascii="Courier New" w:hAnsi="Courier New" w:cs="Courier New"/>
          <w:color w:val="000000"/>
          <w:sz w:val="24"/>
          <w:szCs w:val="24"/>
        </w:rPr>
        <w:t xml:space="preserve">double(a3)   </w:t>
      </w:r>
      <w:ins w:id="32" w:author="LibPub" w:date="2015-09-10T09:20:00Z">
        <w:r w:rsidR="0015239D">
          <w:rPr>
            <w:rFonts w:ascii="Courier New" w:hAnsi="Courier New" w:cs="Courier New"/>
            <w:color w:val="000000"/>
            <w:sz w:val="24"/>
            <w:szCs w:val="24"/>
          </w:rPr>
          <w:t>%</w:t>
        </w:r>
      </w:ins>
      <w:r w:rsidRPr="000A0B40">
        <w:rPr>
          <w:rFonts w:ascii="Courier New" w:hAnsi="Courier New" w:cs="Courier New"/>
          <w:color w:val="000000"/>
          <w:sz w:val="24"/>
          <w:szCs w:val="24"/>
        </w:rPr>
        <w:t>-0.0051</w:t>
      </w:r>
    </w:p>
    <w:p w14:paraId="75D3D61B" w14:textId="77777777" w:rsidR="0093258F" w:rsidRPr="000A0B40" w:rsidRDefault="0093258F" w:rsidP="00CD5883">
      <w:pPr>
        <w:autoSpaceDE w:val="0"/>
        <w:autoSpaceDN w:val="0"/>
        <w:adjustRightInd w:val="0"/>
        <w:spacing w:after="0" w:line="240" w:lineRule="auto"/>
        <w:rPr>
          <w:rFonts w:ascii="Courier New" w:hAnsi="Courier New" w:cs="Courier New"/>
          <w:color w:val="000000"/>
          <w:sz w:val="24"/>
          <w:szCs w:val="24"/>
        </w:rPr>
      </w:pPr>
      <w:r w:rsidRPr="000A0B40">
        <w:rPr>
          <w:rFonts w:ascii="Courier New" w:hAnsi="Courier New" w:cs="Courier New"/>
          <w:color w:val="000000"/>
          <w:sz w:val="24"/>
          <w:szCs w:val="24"/>
        </w:rPr>
        <w:t>b&gt;0</w:t>
      </w:r>
    </w:p>
    <w:p w14:paraId="5AC9B4A8" w14:textId="77777777" w:rsidR="00D92DB8" w:rsidRPr="00D92DB8" w:rsidRDefault="00D92DB8" w:rsidP="00D92DB8">
      <w:pPr>
        <w:autoSpaceDE w:val="0"/>
        <w:autoSpaceDN w:val="0"/>
        <w:adjustRightInd w:val="0"/>
        <w:spacing w:after="0" w:line="240" w:lineRule="auto"/>
        <w:rPr>
          <w:ins w:id="33" w:author="LibPub" w:date="2015-09-10T09:22:00Z"/>
          <w:rFonts w:ascii="Courier New" w:hAnsi="Courier New" w:cs="Courier New"/>
          <w:color w:val="000000"/>
          <w:sz w:val="24"/>
          <w:szCs w:val="24"/>
        </w:rPr>
      </w:pPr>
      <w:ins w:id="34" w:author="LibPub" w:date="2015-09-10T09:22:00Z">
        <w:r w:rsidRPr="00D92DB8">
          <w:rPr>
            <w:rFonts w:ascii="Courier New" w:hAnsi="Courier New" w:cs="Courier New"/>
            <w:color w:val="000000"/>
            <w:sz w:val="24"/>
            <w:szCs w:val="24"/>
          </w:rPr>
          <w:t>c1=(-2*a2+sqrt(a2^2-3*a1*a3))/(3*a3);</w:t>
        </w:r>
      </w:ins>
    </w:p>
    <w:p w14:paraId="07246BC6" w14:textId="77777777" w:rsidR="00D92DB8" w:rsidRPr="00D92DB8" w:rsidRDefault="00D92DB8" w:rsidP="00D92DB8">
      <w:pPr>
        <w:autoSpaceDE w:val="0"/>
        <w:autoSpaceDN w:val="0"/>
        <w:adjustRightInd w:val="0"/>
        <w:spacing w:after="0" w:line="240" w:lineRule="auto"/>
        <w:rPr>
          <w:ins w:id="35" w:author="LibPub" w:date="2015-09-10T09:22:00Z"/>
          <w:rFonts w:ascii="Courier New" w:hAnsi="Courier New" w:cs="Courier New"/>
          <w:color w:val="000000"/>
          <w:sz w:val="24"/>
          <w:szCs w:val="24"/>
        </w:rPr>
      </w:pPr>
      <w:ins w:id="36" w:author="LibPub" w:date="2015-09-10T09:22:00Z">
        <w:r w:rsidRPr="00D92DB8">
          <w:rPr>
            <w:rFonts w:ascii="Courier New" w:hAnsi="Courier New" w:cs="Courier New"/>
            <w:color w:val="000000"/>
            <w:sz w:val="24"/>
            <w:szCs w:val="24"/>
          </w:rPr>
          <w:t>c2=(-2*a2-sqrt(a2^2-3*a1*a3))/(3*a3);</w:t>
        </w:r>
      </w:ins>
    </w:p>
    <w:p w14:paraId="1B473D22" w14:textId="77777777" w:rsidR="00D92DB8" w:rsidRPr="00D92DB8" w:rsidRDefault="00D92DB8" w:rsidP="00D92DB8">
      <w:pPr>
        <w:autoSpaceDE w:val="0"/>
        <w:autoSpaceDN w:val="0"/>
        <w:adjustRightInd w:val="0"/>
        <w:spacing w:after="0" w:line="240" w:lineRule="auto"/>
        <w:rPr>
          <w:ins w:id="37" w:author="LibPub" w:date="2015-09-10T09:22:00Z"/>
          <w:rFonts w:ascii="Courier New" w:hAnsi="Courier New" w:cs="Courier New"/>
          <w:color w:val="000000"/>
          <w:sz w:val="24"/>
          <w:szCs w:val="24"/>
        </w:rPr>
      </w:pPr>
      <w:ins w:id="38" w:author="LibPub" w:date="2015-09-10T09:22:00Z">
        <w:r w:rsidRPr="00D92DB8">
          <w:rPr>
            <w:rFonts w:ascii="Courier New" w:hAnsi="Courier New" w:cs="Courier New"/>
            <w:color w:val="000000"/>
            <w:sz w:val="24"/>
            <w:szCs w:val="24"/>
          </w:rPr>
          <w:t>double(c1)</w:t>
        </w:r>
      </w:ins>
    </w:p>
    <w:p w14:paraId="28A82264" w14:textId="77777777" w:rsidR="00E82A30" w:rsidRDefault="00D92DB8" w:rsidP="00D92DB8">
      <w:pPr>
        <w:autoSpaceDE w:val="0"/>
        <w:autoSpaceDN w:val="0"/>
        <w:adjustRightInd w:val="0"/>
        <w:spacing w:after="0" w:line="240" w:lineRule="auto"/>
        <w:rPr>
          <w:ins w:id="39" w:author="LibPub" w:date="2015-09-10T09:22:00Z"/>
          <w:rFonts w:ascii="Courier New" w:hAnsi="Courier New" w:cs="Courier New"/>
          <w:color w:val="000000"/>
          <w:sz w:val="24"/>
          <w:szCs w:val="24"/>
        </w:rPr>
      </w:pPr>
      <w:ins w:id="40" w:author="LibPub" w:date="2015-09-10T09:22:00Z">
        <w:r w:rsidRPr="00D92DB8">
          <w:rPr>
            <w:rFonts w:ascii="Courier New" w:hAnsi="Courier New" w:cs="Courier New"/>
            <w:color w:val="000000"/>
            <w:sz w:val="24"/>
            <w:szCs w:val="24"/>
          </w:rPr>
          <w:t>double(c2)</w:t>
        </w:r>
      </w:ins>
    </w:p>
    <w:p w14:paraId="17010FA8" w14:textId="0BACCE4A" w:rsidR="0093258F" w:rsidRDefault="0093258F" w:rsidP="00D92DB8">
      <w:pPr>
        <w:autoSpaceDE w:val="0"/>
        <w:autoSpaceDN w:val="0"/>
        <w:adjustRightInd w:val="0"/>
        <w:spacing w:after="0" w:line="240" w:lineRule="auto"/>
        <w:rPr>
          <w:ins w:id="41" w:author="LibPub" w:date="2015-09-10T09:23:00Z"/>
          <w:rFonts w:ascii="Courier New" w:hAnsi="Courier New" w:cs="Courier New"/>
          <w:color w:val="000000"/>
          <w:sz w:val="24"/>
          <w:szCs w:val="24"/>
        </w:rPr>
      </w:pPr>
      <w:r w:rsidRPr="000A0B40">
        <w:rPr>
          <w:rFonts w:ascii="Courier New" w:hAnsi="Courier New" w:cs="Courier New"/>
          <w:color w:val="000000"/>
          <w:sz w:val="24"/>
          <w:szCs w:val="24"/>
        </w:rPr>
        <w:t>x</w:t>
      </w:r>
      <w:ins w:id="42" w:author="LibPub" w:date="2015-09-10T09:22:00Z">
        <w:r w:rsidR="00E82A30">
          <w:rPr>
            <w:rFonts w:ascii="Courier New" w:hAnsi="Courier New" w:cs="Courier New"/>
            <w:color w:val="000000"/>
            <w:sz w:val="24"/>
            <w:szCs w:val="24"/>
          </w:rPr>
          <w:t>1</w:t>
        </w:r>
      </w:ins>
      <w:r w:rsidRPr="000A0B40">
        <w:rPr>
          <w:rFonts w:ascii="Courier New" w:hAnsi="Courier New" w:cs="Courier New"/>
          <w:color w:val="000000"/>
          <w:sz w:val="24"/>
          <w:szCs w:val="24"/>
        </w:rPr>
        <w:t>*=</w:t>
      </w:r>
      <w:del w:id="43" w:author="LibPub" w:date="2015-09-10T09:23:00Z">
        <w:r w:rsidRPr="000A0B40" w:rsidDel="00E82A30">
          <w:rPr>
            <w:rFonts w:ascii="Courier New" w:hAnsi="Courier New" w:cs="Courier New"/>
            <w:color w:val="000000"/>
            <w:sz w:val="24"/>
            <w:szCs w:val="24"/>
          </w:rPr>
          <w:delText>0.4389</w:delText>
        </w:r>
      </w:del>
      <w:ins w:id="44" w:author="LibPub" w:date="2015-09-10T09:23:00Z">
        <w:r w:rsidR="00E82A30">
          <w:rPr>
            <w:rFonts w:ascii="Courier New" w:hAnsi="Courier New" w:cs="Courier New"/>
            <w:color w:val="000000"/>
            <w:sz w:val="24"/>
            <w:szCs w:val="24"/>
          </w:rPr>
          <w:t>11.1771</w:t>
        </w:r>
      </w:ins>
      <w:ins w:id="45" w:author="LibPub" w:date="2015-09-10T09:24:00Z">
        <w:r w:rsidR="00E82A30">
          <w:rPr>
            <w:rFonts w:ascii="Courier New" w:hAnsi="Courier New" w:cs="Courier New"/>
            <w:color w:val="000000"/>
            <w:sz w:val="24"/>
            <w:szCs w:val="24"/>
          </w:rPr>
          <w:t>(out of bound)</w:t>
        </w:r>
      </w:ins>
    </w:p>
    <w:p w14:paraId="67018786" w14:textId="6E981766" w:rsidR="00E82A30" w:rsidRPr="000A0B40" w:rsidRDefault="00E82A30" w:rsidP="00D92DB8">
      <w:pPr>
        <w:autoSpaceDE w:val="0"/>
        <w:autoSpaceDN w:val="0"/>
        <w:adjustRightInd w:val="0"/>
        <w:spacing w:after="0" w:line="240" w:lineRule="auto"/>
        <w:rPr>
          <w:rFonts w:ascii="Courier New" w:hAnsi="Courier New" w:cs="Courier New"/>
          <w:color w:val="000000"/>
          <w:sz w:val="24"/>
          <w:szCs w:val="24"/>
        </w:rPr>
      </w:pPr>
      <w:ins w:id="46" w:author="LibPub" w:date="2015-09-10T09:23:00Z">
        <w:r>
          <w:rPr>
            <w:rFonts w:ascii="Courier New" w:hAnsi="Courier New" w:cs="Courier New"/>
            <w:color w:val="000000"/>
            <w:sz w:val="24"/>
            <w:szCs w:val="24"/>
          </w:rPr>
          <w:t>x2*=15.9007</w:t>
        </w:r>
      </w:ins>
      <w:ins w:id="47" w:author="LibPub" w:date="2015-09-10T09:24:00Z">
        <w:r>
          <w:rPr>
            <w:rFonts w:ascii="Courier New" w:hAnsi="Courier New" w:cs="Courier New"/>
            <w:color w:val="000000"/>
            <w:sz w:val="24"/>
            <w:szCs w:val="24"/>
          </w:rPr>
          <w:t>(out of bound)</w:t>
        </w:r>
      </w:ins>
    </w:p>
    <w:p w14:paraId="1EC24C64" w14:textId="65810C7C" w:rsidR="0093258F" w:rsidRDefault="0093258F" w:rsidP="00CD5883">
      <w:pPr>
        <w:autoSpaceDE w:val="0"/>
        <w:autoSpaceDN w:val="0"/>
        <w:adjustRightInd w:val="0"/>
        <w:spacing w:after="0" w:line="240" w:lineRule="auto"/>
        <w:rPr>
          <w:ins w:id="48" w:author="LibPub" w:date="2015-09-10T09:24:00Z"/>
          <w:rFonts w:ascii="Courier New" w:hAnsi="Courier New" w:cs="Courier New"/>
          <w:color w:val="000000"/>
          <w:sz w:val="24"/>
          <w:szCs w:val="24"/>
        </w:rPr>
      </w:pPr>
      <w:r w:rsidRPr="000A0B40">
        <w:rPr>
          <w:rFonts w:ascii="Courier New" w:hAnsi="Courier New" w:cs="Courier New"/>
          <w:color w:val="000000"/>
          <w:sz w:val="24"/>
          <w:szCs w:val="24"/>
        </w:rPr>
        <w:t>f(x)min=</w:t>
      </w:r>
      <w:del w:id="49" w:author="LibPub" w:date="2015-09-10T09:24:00Z">
        <w:r w:rsidRPr="000A0B40" w:rsidDel="00E82A30">
          <w:rPr>
            <w:rFonts w:ascii="Courier New" w:hAnsi="Courier New" w:cs="Courier New"/>
            <w:color w:val="000000"/>
            <w:sz w:val="24"/>
            <w:szCs w:val="24"/>
          </w:rPr>
          <w:delText>1.5388</w:delText>
        </w:r>
      </w:del>
      <w:ins w:id="50" w:author="LibPub" w:date="2015-09-10T09:24:00Z">
        <w:r w:rsidR="00E82A30">
          <w:rPr>
            <w:rFonts w:ascii="Courier New" w:hAnsi="Courier New" w:cs="Courier New"/>
            <w:color w:val="000000"/>
            <w:sz w:val="24"/>
            <w:szCs w:val="24"/>
          </w:rPr>
          <w:t>-0.0397</w:t>
        </w:r>
      </w:ins>
    </w:p>
    <w:p w14:paraId="047A5E51" w14:textId="22C8E0B1" w:rsidR="00E82A30" w:rsidRPr="000A0B40" w:rsidRDefault="00E82A30" w:rsidP="00CD5883">
      <w:pPr>
        <w:autoSpaceDE w:val="0"/>
        <w:autoSpaceDN w:val="0"/>
        <w:adjustRightInd w:val="0"/>
        <w:spacing w:after="0" w:line="240" w:lineRule="auto"/>
        <w:rPr>
          <w:rFonts w:ascii="Courier New" w:hAnsi="Courier New" w:cs="Courier New"/>
          <w:color w:val="000000"/>
          <w:sz w:val="24"/>
          <w:szCs w:val="24"/>
        </w:rPr>
      </w:pPr>
      <w:ins w:id="51" w:author="LibPub" w:date="2015-09-10T09:24:00Z">
        <w:r>
          <w:rPr>
            <w:rFonts w:ascii="Courier New" w:hAnsi="Courier New" w:cs="Courier New"/>
            <w:color w:val="000000"/>
            <w:sz w:val="24"/>
            <w:szCs w:val="24"/>
          </w:rPr>
          <w:t>f(x)max=0.0292</w:t>
        </w:r>
      </w:ins>
    </w:p>
    <w:p w14:paraId="1EF96030" w14:textId="77777777" w:rsidR="004B35AB" w:rsidRPr="000A0B40" w:rsidRDefault="004B35AB" w:rsidP="00FA6CDB">
      <w:pPr>
        <w:rPr>
          <w:sz w:val="24"/>
          <w:szCs w:val="24"/>
        </w:rPr>
      </w:pPr>
    </w:p>
    <w:p w14:paraId="5FEBCC54" w14:textId="77777777" w:rsidR="004B35AB" w:rsidRPr="000A0B40" w:rsidRDefault="004B35AB" w:rsidP="00FA6CDB">
      <w:pPr>
        <w:rPr>
          <w:sz w:val="24"/>
          <w:szCs w:val="24"/>
        </w:rPr>
      </w:pPr>
      <w:r w:rsidRPr="000A0B40">
        <w:rPr>
          <w:sz w:val="24"/>
          <w:szCs w:val="24"/>
        </w:rPr>
        <w:t>Problem 3: For the optimization problem defined in Problem 2, write Matlab program to utilize ‘Golden Section method’ to obtain the minima of the objective function. Use the lower and upper bounds obtained in Problem 2 which brackets the minima</w:t>
      </w:r>
    </w:p>
    <w:p w14:paraId="69499771" w14:textId="742DB7A4" w:rsidR="00E82A30" w:rsidRDefault="00E82A30" w:rsidP="000A0B40">
      <w:pPr>
        <w:autoSpaceDE w:val="0"/>
        <w:autoSpaceDN w:val="0"/>
        <w:adjustRightInd w:val="0"/>
        <w:spacing w:after="0" w:line="240" w:lineRule="auto"/>
        <w:rPr>
          <w:ins w:id="52" w:author="LibPub" w:date="2015-09-10T09:26:00Z"/>
          <w:rFonts w:ascii="Courier New" w:hAnsi="Courier New" w:cs="Courier New"/>
          <w:color w:val="000000"/>
          <w:sz w:val="24"/>
          <w:szCs w:val="24"/>
        </w:rPr>
      </w:pPr>
      <w:ins w:id="53" w:author="LibPub" w:date="2015-09-10T09:26:00Z">
        <w:r>
          <w:rPr>
            <w:rFonts w:ascii="Courier New" w:hAnsi="Courier New" w:cs="Courier New"/>
            <w:color w:val="000000"/>
            <w:sz w:val="24"/>
            <w:szCs w:val="24"/>
          </w:rPr>
          <w:t xml:space="preserve">Use lower and upper bound in </w:t>
        </w:r>
      </w:ins>
      <w:ins w:id="54" w:author="LibPub" w:date="2015-09-10T09:27:00Z">
        <w:r>
          <w:rPr>
            <w:rFonts w:ascii="Courier New" w:hAnsi="Courier New" w:cs="Courier New"/>
            <w:color w:val="000000"/>
            <w:sz w:val="24"/>
            <w:szCs w:val="24"/>
          </w:rPr>
          <w:t>Three-Point Cubic[7,10]</w:t>
        </w:r>
      </w:ins>
    </w:p>
    <w:p w14:paraId="740AA9E0"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syms </w:t>
      </w:r>
      <w:r w:rsidRPr="000A0B40">
        <w:rPr>
          <w:rFonts w:ascii="Courier New" w:hAnsi="Courier New" w:cs="Courier New"/>
          <w:color w:val="A020F0"/>
          <w:sz w:val="24"/>
          <w:szCs w:val="24"/>
        </w:rPr>
        <w:t>x</w:t>
      </w:r>
      <w:r w:rsidRPr="000A0B40">
        <w:rPr>
          <w:rFonts w:ascii="Courier New" w:hAnsi="Courier New" w:cs="Courier New"/>
          <w:color w:val="000000"/>
          <w:sz w:val="24"/>
          <w:szCs w:val="24"/>
        </w:rPr>
        <w:t xml:space="preserve"> </w:t>
      </w:r>
      <w:r w:rsidRPr="000A0B40">
        <w:rPr>
          <w:rFonts w:ascii="Courier New" w:hAnsi="Courier New" w:cs="Courier New"/>
          <w:color w:val="A020F0"/>
          <w:sz w:val="24"/>
          <w:szCs w:val="24"/>
        </w:rPr>
        <w:t>y</w:t>
      </w:r>
      <w:r w:rsidRPr="000A0B40">
        <w:rPr>
          <w:rFonts w:ascii="Courier New" w:hAnsi="Courier New" w:cs="Courier New"/>
          <w:color w:val="000000"/>
          <w:sz w:val="24"/>
          <w:szCs w:val="24"/>
        </w:rPr>
        <w:t xml:space="preserve"> </w:t>
      </w:r>
      <w:r w:rsidRPr="000A0B40">
        <w:rPr>
          <w:rFonts w:ascii="Courier New" w:hAnsi="Courier New" w:cs="Courier New"/>
          <w:color w:val="A020F0"/>
          <w:sz w:val="24"/>
          <w:szCs w:val="24"/>
        </w:rPr>
        <w:t>e</w:t>
      </w:r>
    </w:p>
    <w:p w14:paraId="5823DDC6"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f(x)=sin(0.1+2*x)/(0.1+x);</w:t>
      </w:r>
    </w:p>
    <w:p w14:paraId="72FFE83E" w14:textId="5BC68B14"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xl=</w:t>
      </w:r>
      <w:ins w:id="55" w:author="LibPub" w:date="2015-09-10T09:25:00Z">
        <w:r w:rsidR="00E82A30">
          <w:rPr>
            <w:rFonts w:ascii="Courier New" w:hAnsi="Courier New" w:cs="Courier New"/>
            <w:color w:val="000000"/>
            <w:sz w:val="24"/>
            <w:szCs w:val="24"/>
          </w:rPr>
          <w:t>7</w:t>
        </w:r>
      </w:ins>
      <w:del w:id="56" w:author="LibPub" w:date="2015-09-10T09:25:00Z">
        <w:r w:rsidRPr="000A0B40" w:rsidDel="00E82A30">
          <w:rPr>
            <w:rFonts w:ascii="Courier New" w:hAnsi="Courier New" w:cs="Courier New"/>
            <w:color w:val="000000"/>
            <w:sz w:val="24"/>
            <w:szCs w:val="24"/>
          </w:rPr>
          <w:delText>0</w:delText>
        </w:r>
      </w:del>
      <w:r w:rsidRPr="000A0B40">
        <w:rPr>
          <w:rFonts w:ascii="Courier New" w:hAnsi="Courier New" w:cs="Courier New"/>
          <w:color w:val="000000"/>
          <w:sz w:val="24"/>
          <w:szCs w:val="24"/>
        </w:rPr>
        <w:t>;</w:t>
      </w:r>
    </w:p>
    <w:p w14:paraId="5E7D8144"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lastRenderedPageBreak/>
        <w:t>xu=10;</w:t>
      </w:r>
    </w:p>
    <w:p w14:paraId="0FD4F987"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fl=f(xl);</w:t>
      </w:r>
    </w:p>
    <w:p w14:paraId="78757220"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fu=f(xu);</w:t>
      </w:r>
    </w:p>
    <w:p w14:paraId="4CA83DC5"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e=0.23;</w:t>
      </w:r>
    </w:p>
    <w:p w14:paraId="6D568A0D"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N=1;</w:t>
      </w:r>
    </w:p>
    <w:p w14:paraId="2BFB0C9C"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T=0.38197;</w:t>
      </w:r>
    </w:p>
    <w:p w14:paraId="591F8820"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FF"/>
          <w:sz w:val="24"/>
          <w:szCs w:val="24"/>
        </w:rPr>
        <w:t>while</w:t>
      </w:r>
      <w:r w:rsidRPr="000A0B40">
        <w:rPr>
          <w:rFonts w:ascii="Courier New" w:hAnsi="Courier New" w:cs="Courier New"/>
          <w:color w:val="000000"/>
          <w:sz w:val="24"/>
          <w:szCs w:val="24"/>
        </w:rPr>
        <w:t xml:space="preserve"> e&gt;0.01</w:t>
      </w:r>
    </w:p>
    <w:p w14:paraId="29B60A18"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    x1=xl+T*(xu-xl);</w:t>
      </w:r>
    </w:p>
    <w:p w14:paraId="47AE05B9"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    x2=xu-T*(xu-xl);</w:t>
      </w:r>
    </w:p>
    <w:p w14:paraId="7A1E5D39"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    </w:t>
      </w:r>
      <w:r w:rsidRPr="000A0B40">
        <w:rPr>
          <w:rFonts w:ascii="Courier New" w:hAnsi="Courier New" w:cs="Courier New"/>
          <w:color w:val="0000FF"/>
          <w:sz w:val="24"/>
          <w:szCs w:val="24"/>
        </w:rPr>
        <w:t>if</w:t>
      </w:r>
      <w:r w:rsidRPr="000A0B40">
        <w:rPr>
          <w:rFonts w:ascii="Courier New" w:hAnsi="Courier New" w:cs="Courier New"/>
          <w:color w:val="000000"/>
          <w:sz w:val="24"/>
          <w:szCs w:val="24"/>
        </w:rPr>
        <w:t xml:space="preserve"> f(x1)&gt;f(x2)</w:t>
      </w:r>
    </w:p>
    <w:p w14:paraId="79EB5DCC"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        xl=x1;</w:t>
      </w:r>
    </w:p>
    <w:p w14:paraId="557A5252" w14:textId="6AD2752D"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    </w:t>
      </w:r>
      <w:r w:rsidRPr="000A0B40">
        <w:rPr>
          <w:rFonts w:ascii="Courier New" w:hAnsi="Courier New" w:cs="Courier New"/>
          <w:color w:val="0000FF"/>
          <w:sz w:val="24"/>
          <w:szCs w:val="24"/>
        </w:rPr>
        <w:t>else</w:t>
      </w:r>
      <w:r w:rsidRPr="000A0B40">
        <w:rPr>
          <w:rFonts w:ascii="Courier New" w:hAnsi="Courier New" w:cs="Courier New"/>
          <w:color w:val="000000"/>
          <w:sz w:val="24"/>
          <w:szCs w:val="24"/>
        </w:rPr>
        <w:t xml:space="preserve"> x2=x</w:t>
      </w:r>
      <w:ins w:id="57" w:author="LibPub" w:date="2015-09-10T09:25:00Z">
        <w:r w:rsidR="00E82A30">
          <w:rPr>
            <w:rFonts w:ascii="Courier New" w:hAnsi="Courier New" w:cs="Courier New"/>
            <w:color w:val="000000"/>
            <w:sz w:val="24"/>
            <w:szCs w:val="24"/>
          </w:rPr>
          <w:t>u</w:t>
        </w:r>
      </w:ins>
      <w:del w:id="58" w:author="LibPub" w:date="2015-09-10T09:25:00Z">
        <w:r w:rsidRPr="000A0B40" w:rsidDel="00E82A30">
          <w:rPr>
            <w:rFonts w:ascii="Courier New" w:hAnsi="Courier New" w:cs="Courier New"/>
            <w:color w:val="000000"/>
            <w:sz w:val="24"/>
            <w:szCs w:val="24"/>
          </w:rPr>
          <w:delText>l</w:delText>
        </w:r>
      </w:del>
      <w:r w:rsidRPr="000A0B40">
        <w:rPr>
          <w:rFonts w:ascii="Courier New" w:hAnsi="Courier New" w:cs="Courier New"/>
          <w:color w:val="000000"/>
          <w:sz w:val="24"/>
          <w:szCs w:val="24"/>
        </w:rPr>
        <w:t>;</w:t>
      </w:r>
    </w:p>
    <w:p w14:paraId="50B4ED54"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    </w:t>
      </w:r>
      <w:r w:rsidRPr="000A0B40">
        <w:rPr>
          <w:rFonts w:ascii="Courier New" w:hAnsi="Courier New" w:cs="Courier New"/>
          <w:color w:val="0000FF"/>
          <w:sz w:val="24"/>
          <w:szCs w:val="24"/>
        </w:rPr>
        <w:t>end</w:t>
      </w:r>
    </w:p>
    <w:p w14:paraId="48018BAD"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    e=(1-T)^N;</w:t>
      </w:r>
    </w:p>
    <w:p w14:paraId="7E5855B8"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 xml:space="preserve">       N=N+1;      </w:t>
      </w:r>
    </w:p>
    <w:p w14:paraId="1DDD66F0" w14:textId="77777777"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FF"/>
          <w:sz w:val="24"/>
          <w:szCs w:val="24"/>
        </w:rPr>
        <w:t>end</w:t>
      </w:r>
      <w:r w:rsidRPr="000A0B40">
        <w:rPr>
          <w:rFonts w:ascii="Courier New" w:hAnsi="Courier New" w:cs="Courier New"/>
          <w:color w:val="000000"/>
          <w:sz w:val="24"/>
          <w:szCs w:val="24"/>
        </w:rPr>
        <w:t xml:space="preserve">      </w:t>
      </w:r>
    </w:p>
    <w:p w14:paraId="51C2B8AA" w14:textId="293E22A6"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x1</w:t>
      </w:r>
      <w:ins w:id="59" w:author="LibPub" w:date="2015-09-10T09:26:00Z">
        <w:r w:rsidR="00E82A30">
          <w:rPr>
            <w:rFonts w:ascii="Courier New" w:hAnsi="Courier New" w:cs="Courier New"/>
            <w:color w:val="000000"/>
            <w:sz w:val="24"/>
            <w:szCs w:val="24"/>
          </w:rPr>
          <w:t xml:space="preserve"> %8.8541</w:t>
        </w:r>
      </w:ins>
    </w:p>
    <w:p w14:paraId="3633236E" w14:textId="4FC40EF9"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x2</w:t>
      </w:r>
      <w:ins w:id="60" w:author="LibPub" w:date="2015-09-10T09:26:00Z">
        <w:r w:rsidR="00E82A30">
          <w:rPr>
            <w:rFonts w:ascii="Courier New" w:hAnsi="Courier New" w:cs="Courier New"/>
            <w:color w:val="000000"/>
            <w:sz w:val="24"/>
            <w:szCs w:val="24"/>
          </w:rPr>
          <w:t xml:space="preserve"> %10</w:t>
        </w:r>
      </w:ins>
    </w:p>
    <w:p w14:paraId="62E30C59" w14:textId="2F7F4A0A"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f(x1)</w:t>
      </w:r>
      <w:ins w:id="61" w:author="LibPub" w:date="2015-09-10T09:26:00Z">
        <w:r w:rsidR="00E82A30">
          <w:rPr>
            <w:rFonts w:ascii="Courier New" w:hAnsi="Courier New" w:cs="Courier New"/>
            <w:color w:val="000000"/>
            <w:sz w:val="24"/>
            <w:szCs w:val="24"/>
          </w:rPr>
          <w:t xml:space="preserve"> %-0.0964</w:t>
        </w:r>
      </w:ins>
    </w:p>
    <w:p w14:paraId="3B5DA6EC" w14:textId="07ABEA56" w:rsidR="000A0B40" w:rsidRPr="000A0B40" w:rsidRDefault="000A0B40" w:rsidP="000A0B40">
      <w:pPr>
        <w:autoSpaceDE w:val="0"/>
        <w:autoSpaceDN w:val="0"/>
        <w:adjustRightInd w:val="0"/>
        <w:spacing w:after="0" w:line="240" w:lineRule="auto"/>
        <w:rPr>
          <w:rFonts w:ascii="Courier New" w:hAnsi="Courier New" w:cs="Courier New"/>
          <w:sz w:val="24"/>
          <w:szCs w:val="24"/>
        </w:rPr>
      </w:pPr>
      <w:r w:rsidRPr="000A0B40">
        <w:rPr>
          <w:rFonts w:ascii="Courier New" w:hAnsi="Courier New" w:cs="Courier New"/>
          <w:color w:val="000000"/>
          <w:sz w:val="24"/>
          <w:szCs w:val="24"/>
        </w:rPr>
        <w:t>f(x2)</w:t>
      </w:r>
      <w:ins w:id="62" w:author="LibPub" w:date="2015-09-10T09:26:00Z">
        <w:r w:rsidR="00E82A30">
          <w:rPr>
            <w:rFonts w:ascii="Courier New" w:hAnsi="Courier New" w:cs="Courier New"/>
            <w:color w:val="000000"/>
            <w:sz w:val="24"/>
            <w:szCs w:val="24"/>
          </w:rPr>
          <w:t xml:space="preserve"> %0.0940</w:t>
        </w:r>
      </w:ins>
    </w:p>
    <w:p w14:paraId="12D9777D" w14:textId="77777777" w:rsidR="000A0B40" w:rsidRPr="000A0B40" w:rsidRDefault="000A0B40" w:rsidP="00FA6CDB">
      <w:pPr>
        <w:rPr>
          <w:sz w:val="24"/>
          <w:szCs w:val="24"/>
        </w:rPr>
      </w:pPr>
    </w:p>
    <w:p w14:paraId="3BC9C263" w14:textId="77777777" w:rsidR="00FA6CDB" w:rsidRPr="000A0B40" w:rsidRDefault="00FA6CDB" w:rsidP="00FA6CDB">
      <w:pPr>
        <w:rPr>
          <w:sz w:val="24"/>
          <w:szCs w:val="24"/>
        </w:rPr>
      </w:pPr>
    </w:p>
    <w:p w14:paraId="463330D9" w14:textId="77777777" w:rsidR="00F43DF3" w:rsidRPr="000A0B40" w:rsidRDefault="00F43DF3" w:rsidP="00F43DF3">
      <w:pPr>
        <w:autoSpaceDE w:val="0"/>
        <w:autoSpaceDN w:val="0"/>
        <w:adjustRightInd w:val="0"/>
        <w:spacing w:after="0" w:line="240" w:lineRule="auto"/>
        <w:rPr>
          <w:rFonts w:ascii="Courier New" w:hAnsi="Courier New" w:cs="Courier New"/>
          <w:sz w:val="24"/>
          <w:szCs w:val="24"/>
        </w:rPr>
      </w:pPr>
    </w:p>
    <w:p w14:paraId="34E5C95A" w14:textId="77777777" w:rsidR="00F43DF3" w:rsidRPr="000A0B40" w:rsidRDefault="00F43DF3" w:rsidP="00F43DF3">
      <w:pPr>
        <w:autoSpaceDE w:val="0"/>
        <w:autoSpaceDN w:val="0"/>
        <w:adjustRightInd w:val="0"/>
        <w:spacing w:after="0" w:line="240" w:lineRule="auto"/>
        <w:rPr>
          <w:rFonts w:ascii="Courier New" w:hAnsi="Courier New" w:cs="Courier New"/>
          <w:sz w:val="24"/>
          <w:szCs w:val="24"/>
        </w:rPr>
      </w:pPr>
    </w:p>
    <w:sectPr w:rsidR="00F43DF3" w:rsidRPr="000A0B40">
      <w:headerReference w:type="default" r:id="rId8"/>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FAEB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BF81B" w14:textId="77777777" w:rsidR="009351FD" w:rsidRDefault="009351FD" w:rsidP="00F43DF3">
      <w:pPr>
        <w:spacing w:after="0" w:line="240" w:lineRule="auto"/>
      </w:pPr>
      <w:r>
        <w:separator/>
      </w:r>
    </w:p>
  </w:endnote>
  <w:endnote w:type="continuationSeparator" w:id="0">
    <w:p w14:paraId="7498DF6D" w14:textId="77777777" w:rsidR="009351FD" w:rsidRDefault="009351FD" w:rsidP="00F43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2E905" w14:textId="77777777" w:rsidR="009351FD" w:rsidRDefault="009351FD" w:rsidP="00F43DF3">
      <w:pPr>
        <w:spacing w:after="0" w:line="240" w:lineRule="auto"/>
      </w:pPr>
      <w:r>
        <w:separator/>
      </w:r>
    </w:p>
  </w:footnote>
  <w:footnote w:type="continuationSeparator" w:id="0">
    <w:p w14:paraId="78956CD9" w14:textId="77777777" w:rsidR="009351FD" w:rsidRDefault="009351FD" w:rsidP="00F43D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4D324" w14:textId="77777777" w:rsidR="00F43DF3" w:rsidRDefault="00F43DF3">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bPub">
    <w15:presenceInfo w15:providerId="AD" w15:userId="S-1-5-21-1485054436-649050220-1608638132-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DF3"/>
    <w:rsid w:val="000A0B40"/>
    <w:rsid w:val="0015239D"/>
    <w:rsid w:val="001A36F9"/>
    <w:rsid w:val="004B35AB"/>
    <w:rsid w:val="004D05EF"/>
    <w:rsid w:val="00550941"/>
    <w:rsid w:val="007A058F"/>
    <w:rsid w:val="0093258F"/>
    <w:rsid w:val="009351FD"/>
    <w:rsid w:val="00943746"/>
    <w:rsid w:val="00AF131C"/>
    <w:rsid w:val="00AF5668"/>
    <w:rsid w:val="00CD5883"/>
    <w:rsid w:val="00D92DB8"/>
    <w:rsid w:val="00DE026B"/>
    <w:rsid w:val="00E322D9"/>
    <w:rsid w:val="00E5325D"/>
    <w:rsid w:val="00E82A30"/>
    <w:rsid w:val="00F43DF3"/>
    <w:rsid w:val="00FA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DF3"/>
  </w:style>
  <w:style w:type="paragraph" w:styleId="Footer">
    <w:name w:val="footer"/>
    <w:basedOn w:val="Normal"/>
    <w:link w:val="FooterChar"/>
    <w:uiPriority w:val="99"/>
    <w:unhideWhenUsed/>
    <w:rsid w:val="00F43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DF3"/>
  </w:style>
  <w:style w:type="character" w:styleId="CommentReference">
    <w:name w:val="annotation reference"/>
    <w:basedOn w:val="DefaultParagraphFont"/>
    <w:uiPriority w:val="99"/>
    <w:semiHidden/>
    <w:unhideWhenUsed/>
    <w:rsid w:val="0015239D"/>
    <w:rPr>
      <w:sz w:val="16"/>
      <w:szCs w:val="16"/>
    </w:rPr>
  </w:style>
  <w:style w:type="paragraph" w:styleId="CommentText">
    <w:name w:val="annotation text"/>
    <w:basedOn w:val="Normal"/>
    <w:link w:val="CommentTextChar"/>
    <w:uiPriority w:val="99"/>
    <w:semiHidden/>
    <w:unhideWhenUsed/>
    <w:rsid w:val="0015239D"/>
    <w:pPr>
      <w:spacing w:line="240" w:lineRule="auto"/>
    </w:pPr>
    <w:rPr>
      <w:sz w:val="20"/>
      <w:szCs w:val="20"/>
    </w:rPr>
  </w:style>
  <w:style w:type="character" w:customStyle="1" w:styleId="CommentTextChar">
    <w:name w:val="Comment Text Char"/>
    <w:basedOn w:val="DefaultParagraphFont"/>
    <w:link w:val="CommentText"/>
    <w:uiPriority w:val="99"/>
    <w:semiHidden/>
    <w:rsid w:val="0015239D"/>
    <w:rPr>
      <w:sz w:val="20"/>
      <w:szCs w:val="20"/>
    </w:rPr>
  </w:style>
  <w:style w:type="paragraph" w:styleId="CommentSubject">
    <w:name w:val="annotation subject"/>
    <w:basedOn w:val="CommentText"/>
    <w:next w:val="CommentText"/>
    <w:link w:val="CommentSubjectChar"/>
    <w:uiPriority w:val="99"/>
    <w:semiHidden/>
    <w:unhideWhenUsed/>
    <w:rsid w:val="0015239D"/>
    <w:rPr>
      <w:b/>
      <w:bCs/>
    </w:rPr>
  </w:style>
  <w:style w:type="character" w:customStyle="1" w:styleId="CommentSubjectChar">
    <w:name w:val="Comment Subject Char"/>
    <w:basedOn w:val="CommentTextChar"/>
    <w:link w:val="CommentSubject"/>
    <w:uiPriority w:val="99"/>
    <w:semiHidden/>
    <w:rsid w:val="0015239D"/>
    <w:rPr>
      <w:b/>
      <w:bCs/>
      <w:sz w:val="20"/>
      <w:szCs w:val="20"/>
    </w:rPr>
  </w:style>
  <w:style w:type="paragraph" w:styleId="BalloonText">
    <w:name w:val="Balloon Text"/>
    <w:basedOn w:val="Normal"/>
    <w:link w:val="BalloonTextChar"/>
    <w:uiPriority w:val="99"/>
    <w:semiHidden/>
    <w:unhideWhenUsed/>
    <w:rsid w:val="00152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39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DF3"/>
  </w:style>
  <w:style w:type="paragraph" w:styleId="Footer">
    <w:name w:val="footer"/>
    <w:basedOn w:val="Normal"/>
    <w:link w:val="FooterChar"/>
    <w:uiPriority w:val="99"/>
    <w:unhideWhenUsed/>
    <w:rsid w:val="00F43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DF3"/>
  </w:style>
  <w:style w:type="character" w:styleId="CommentReference">
    <w:name w:val="annotation reference"/>
    <w:basedOn w:val="DefaultParagraphFont"/>
    <w:uiPriority w:val="99"/>
    <w:semiHidden/>
    <w:unhideWhenUsed/>
    <w:rsid w:val="0015239D"/>
    <w:rPr>
      <w:sz w:val="16"/>
      <w:szCs w:val="16"/>
    </w:rPr>
  </w:style>
  <w:style w:type="paragraph" w:styleId="CommentText">
    <w:name w:val="annotation text"/>
    <w:basedOn w:val="Normal"/>
    <w:link w:val="CommentTextChar"/>
    <w:uiPriority w:val="99"/>
    <w:semiHidden/>
    <w:unhideWhenUsed/>
    <w:rsid w:val="0015239D"/>
    <w:pPr>
      <w:spacing w:line="240" w:lineRule="auto"/>
    </w:pPr>
    <w:rPr>
      <w:sz w:val="20"/>
      <w:szCs w:val="20"/>
    </w:rPr>
  </w:style>
  <w:style w:type="character" w:customStyle="1" w:styleId="CommentTextChar">
    <w:name w:val="Comment Text Char"/>
    <w:basedOn w:val="DefaultParagraphFont"/>
    <w:link w:val="CommentText"/>
    <w:uiPriority w:val="99"/>
    <w:semiHidden/>
    <w:rsid w:val="0015239D"/>
    <w:rPr>
      <w:sz w:val="20"/>
      <w:szCs w:val="20"/>
    </w:rPr>
  </w:style>
  <w:style w:type="paragraph" w:styleId="CommentSubject">
    <w:name w:val="annotation subject"/>
    <w:basedOn w:val="CommentText"/>
    <w:next w:val="CommentText"/>
    <w:link w:val="CommentSubjectChar"/>
    <w:uiPriority w:val="99"/>
    <w:semiHidden/>
    <w:unhideWhenUsed/>
    <w:rsid w:val="0015239D"/>
    <w:rPr>
      <w:b/>
      <w:bCs/>
    </w:rPr>
  </w:style>
  <w:style w:type="character" w:customStyle="1" w:styleId="CommentSubjectChar">
    <w:name w:val="Comment Subject Char"/>
    <w:basedOn w:val="CommentTextChar"/>
    <w:link w:val="CommentSubject"/>
    <w:uiPriority w:val="99"/>
    <w:semiHidden/>
    <w:rsid w:val="0015239D"/>
    <w:rPr>
      <w:b/>
      <w:bCs/>
      <w:sz w:val="20"/>
      <w:szCs w:val="20"/>
    </w:rPr>
  </w:style>
  <w:style w:type="paragraph" w:styleId="BalloonText">
    <w:name w:val="Balloon Text"/>
    <w:basedOn w:val="Normal"/>
    <w:link w:val="BalloonTextChar"/>
    <w:uiPriority w:val="99"/>
    <w:semiHidden/>
    <w:unhideWhenUsed/>
    <w:rsid w:val="00152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3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79834-E3E6-4973-8219-3CF0FE2E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LibPub</dc:creator>
  <cp:keywords/>
  <dc:description/>
  <cp:lastModifiedBy>localadmin</cp:lastModifiedBy>
  <cp:revision>7</cp:revision>
  <dcterms:created xsi:type="dcterms:W3CDTF">2015-09-09T15:02:00Z</dcterms:created>
  <dcterms:modified xsi:type="dcterms:W3CDTF">2015-09-10T18:56:00Z</dcterms:modified>
</cp:coreProperties>
</file>